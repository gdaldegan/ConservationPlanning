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3E918" w14:textId="77777777" w:rsidR="00EC5FC7" w:rsidRDefault="00EC5FC7" w:rsidP="00086F1F">
      <w:pPr>
        <w:spacing w:line="276" w:lineRule="auto"/>
      </w:pPr>
      <w:r>
        <w:t>ESM 270P – Conservation Planning in Practice</w:t>
      </w:r>
      <w:r>
        <w:tab/>
      </w:r>
      <w:r>
        <w:tab/>
      </w:r>
      <w:r>
        <w:tab/>
      </w:r>
      <w:r>
        <w:tab/>
      </w:r>
      <w:r>
        <w:tab/>
      </w:r>
      <w:r>
        <w:tab/>
        <w:t>Fall 2016</w:t>
      </w:r>
    </w:p>
    <w:p w14:paraId="7DC22E2F" w14:textId="77777777" w:rsidR="00EC5FC7" w:rsidRDefault="00EC5FC7" w:rsidP="00086F1F">
      <w:pPr>
        <w:spacing w:line="276" w:lineRule="auto"/>
        <w:rPr>
          <w:b/>
        </w:rPr>
      </w:pPr>
      <w:r>
        <w:t xml:space="preserve">Student: </w:t>
      </w:r>
      <w:r w:rsidRPr="00EC5FC7">
        <w:rPr>
          <w:b/>
        </w:rPr>
        <w:t>Gabriel Antunes Daldegan</w:t>
      </w:r>
    </w:p>
    <w:p w14:paraId="1D72B391" w14:textId="77777777" w:rsidR="001E3B25" w:rsidRDefault="00464F50" w:rsidP="00086F1F">
      <w:pPr>
        <w:spacing w:line="276" w:lineRule="auto"/>
      </w:pPr>
      <w:r>
        <w:t>09/30/2016</w:t>
      </w:r>
    </w:p>
    <w:p w14:paraId="545F8A21" w14:textId="77777777" w:rsidR="00EC5FC7" w:rsidRDefault="00EC5FC7" w:rsidP="001E3B25">
      <w:pPr>
        <w:spacing w:line="276" w:lineRule="auto"/>
        <w:jc w:val="center"/>
        <w:rPr>
          <w:b/>
        </w:rPr>
      </w:pPr>
      <w:r w:rsidRPr="00464F50">
        <w:rPr>
          <w:b/>
        </w:rPr>
        <w:t xml:space="preserve">Project Proposal </w:t>
      </w:r>
    </w:p>
    <w:p w14:paraId="704306A0" w14:textId="77777777" w:rsidR="00464F50" w:rsidRPr="00464F50" w:rsidRDefault="00464F50" w:rsidP="001E3B25">
      <w:pPr>
        <w:spacing w:line="276" w:lineRule="auto"/>
        <w:jc w:val="center"/>
        <w:rPr>
          <w:b/>
        </w:rPr>
      </w:pPr>
    </w:p>
    <w:p w14:paraId="566224E1" w14:textId="77777777" w:rsidR="00C04A69" w:rsidRPr="00C04A69" w:rsidRDefault="00C04A69" w:rsidP="00086F1F">
      <w:pPr>
        <w:spacing w:line="276" w:lineRule="auto"/>
        <w:rPr>
          <w:b/>
          <w:sz w:val="24"/>
          <w:szCs w:val="24"/>
        </w:rPr>
      </w:pPr>
      <w:r w:rsidRPr="00C04A69">
        <w:rPr>
          <w:b/>
          <w:sz w:val="24"/>
          <w:szCs w:val="24"/>
        </w:rPr>
        <w:t>1. Planning problem</w:t>
      </w:r>
    </w:p>
    <w:p w14:paraId="53FB6A37" w14:textId="031C0B10" w:rsidR="00812CC3" w:rsidRDefault="00EC5FC7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FF30DB">
        <w:rPr>
          <w:sz w:val="24"/>
          <w:szCs w:val="24"/>
        </w:rPr>
        <w:t xml:space="preserve">he two most extensive </w:t>
      </w:r>
      <w:r>
        <w:rPr>
          <w:sz w:val="24"/>
          <w:szCs w:val="24"/>
        </w:rPr>
        <w:t>biomes in Brazil</w:t>
      </w:r>
      <w:r w:rsidRPr="00FF30DB">
        <w:rPr>
          <w:sz w:val="24"/>
          <w:szCs w:val="24"/>
        </w:rPr>
        <w:t xml:space="preserve">, the Amazon Forest and the </w:t>
      </w:r>
      <w:proofErr w:type="spellStart"/>
      <w:r w:rsidRPr="00963594">
        <w:rPr>
          <w:i/>
          <w:sz w:val="24"/>
          <w:szCs w:val="24"/>
        </w:rPr>
        <w:t>Cerrado</w:t>
      </w:r>
      <w:proofErr w:type="spellEnd"/>
      <w:r>
        <w:rPr>
          <w:sz w:val="24"/>
          <w:szCs w:val="24"/>
        </w:rPr>
        <w:t xml:space="preserve"> (the Brazilian savanna)</w:t>
      </w:r>
      <w:r w:rsidRPr="00FF30DB">
        <w:rPr>
          <w:sz w:val="24"/>
          <w:szCs w:val="24"/>
        </w:rPr>
        <w:t xml:space="preserve">, </w:t>
      </w:r>
      <w:r>
        <w:rPr>
          <w:sz w:val="24"/>
          <w:szCs w:val="24"/>
        </w:rPr>
        <w:t>are subject to many</w:t>
      </w:r>
      <w:r w:rsidRPr="00FF30DB">
        <w:rPr>
          <w:sz w:val="24"/>
          <w:szCs w:val="24"/>
        </w:rPr>
        <w:t xml:space="preserve"> fire </w:t>
      </w:r>
      <w:r>
        <w:rPr>
          <w:sz w:val="24"/>
          <w:szCs w:val="24"/>
        </w:rPr>
        <w:t xml:space="preserve">events </w:t>
      </w:r>
      <w:r w:rsidRPr="00FF30DB">
        <w:rPr>
          <w:sz w:val="24"/>
          <w:szCs w:val="24"/>
        </w:rPr>
        <w:t xml:space="preserve">every dry season. Both </w:t>
      </w:r>
      <w:r>
        <w:rPr>
          <w:sz w:val="24"/>
          <w:szCs w:val="24"/>
        </w:rPr>
        <w:t>biomes</w:t>
      </w:r>
      <w:r w:rsidRPr="00FF30DB">
        <w:rPr>
          <w:sz w:val="24"/>
          <w:szCs w:val="24"/>
        </w:rPr>
        <w:t xml:space="preserve"> are </w:t>
      </w:r>
      <w:r>
        <w:rPr>
          <w:sz w:val="24"/>
          <w:szCs w:val="24"/>
        </w:rPr>
        <w:t>well-</w:t>
      </w:r>
      <w:r w:rsidRPr="00FF30DB">
        <w:rPr>
          <w:sz w:val="24"/>
          <w:szCs w:val="24"/>
        </w:rPr>
        <w:t xml:space="preserve">known </w:t>
      </w:r>
      <w:r>
        <w:rPr>
          <w:sz w:val="24"/>
          <w:szCs w:val="24"/>
        </w:rPr>
        <w:t>for their ecological and environmental importance</w:t>
      </w:r>
      <w:r w:rsidRPr="00FF30DB">
        <w:rPr>
          <w:sz w:val="24"/>
          <w:szCs w:val="24"/>
        </w:rPr>
        <w:t xml:space="preserve"> but</w:t>
      </w:r>
      <w:r>
        <w:rPr>
          <w:sz w:val="24"/>
          <w:szCs w:val="24"/>
        </w:rPr>
        <w:t>,</w:t>
      </w:r>
      <w:r w:rsidRPr="00FF30DB">
        <w:rPr>
          <w:sz w:val="24"/>
          <w:szCs w:val="24"/>
        </w:rPr>
        <w:t xml:space="preserve"> due to the intensive </w:t>
      </w:r>
      <w:r>
        <w:rPr>
          <w:sz w:val="24"/>
          <w:szCs w:val="24"/>
        </w:rPr>
        <w:t>human</w:t>
      </w:r>
      <w:r w:rsidRPr="00FF30DB">
        <w:rPr>
          <w:sz w:val="24"/>
          <w:szCs w:val="24"/>
        </w:rPr>
        <w:t xml:space="preserve"> occupation </w:t>
      </w:r>
      <w:r>
        <w:rPr>
          <w:sz w:val="24"/>
          <w:szCs w:val="24"/>
        </w:rPr>
        <w:t xml:space="preserve">over the last decades, </w:t>
      </w:r>
      <w:r w:rsidRPr="00FF30DB">
        <w:rPr>
          <w:sz w:val="24"/>
          <w:szCs w:val="24"/>
        </w:rPr>
        <w:t xml:space="preserve">they have been experiencing high deforestation rates </w:t>
      </w:r>
      <w:r>
        <w:rPr>
          <w:sz w:val="24"/>
          <w:szCs w:val="24"/>
        </w:rPr>
        <w:t xml:space="preserve">with much of their natural landscape being </w:t>
      </w:r>
      <w:r w:rsidRPr="00FF30DB">
        <w:rPr>
          <w:sz w:val="24"/>
          <w:szCs w:val="24"/>
        </w:rPr>
        <w:t>converted to agriculture and pasture</w:t>
      </w:r>
      <w:r>
        <w:rPr>
          <w:sz w:val="24"/>
          <w:szCs w:val="24"/>
        </w:rPr>
        <w:t xml:space="preserve"> uses</w:t>
      </w:r>
      <w:r w:rsidRPr="00FF30DB">
        <w:rPr>
          <w:sz w:val="24"/>
          <w:szCs w:val="24"/>
        </w:rPr>
        <w:t>.</w:t>
      </w:r>
      <w:r w:rsidRPr="009E20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 w:rsidRPr="0025165A">
        <w:rPr>
          <w:i/>
          <w:sz w:val="24"/>
          <w:szCs w:val="24"/>
        </w:rPr>
        <w:t>Cerrado</w:t>
      </w:r>
      <w:proofErr w:type="spellEnd"/>
      <w:r>
        <w:rPr>
          <w:sz w:val="24"/>
          <w:szCs w:val="24"/>
        </w:rPr>
        <w:t xml:space="preserve">, as a savanna, has naturally evolved adapted to fire, </w:t>
      </w:r>
      <w:r w:rsidR="00234BF7">
        <w:rPr>
          <w:sz w:val="24"/>
          <w:szCs w:val="24"/>
        </w:rPr>
        <w:t>being considered a fire-</w:t>
      </w:r>
      <w:r>
        <w:rPr>
          <w:sz w:val="24"/>
          <w:szCs w:val="24"/>
        </w:rPr>
        <w:t>dependent biome. Some author</w:t>
      </w:r>
      <w:r w:rsidR="005B52B8">
        <w:rPr>
          <w:sz w:val="24"/>
          <w:szCs w:val="24"/>
        </w:rPr>
        <w:t>s</w:t>
      </w:r>
      <w:r>
        <w:rPr>
          <w:sz w:val="24"/>
          <w:szCs w:val="24"/>
        </w:rPr>
        <w:t xml:space="preserve"> state that this biome has been exposed to fire for the last 25 million years, forging the diversification of many C4 grasses species, for example. The Amazon</w:t>
      </w:r>
      <w:r w:rsidR="005B52B8">
        <w:rPr>
          <w:sz w:val="24"/>
          <w:szCs w:val="24"/>
        </w:rPr>
        <w:t>ia</w:t>
      </w:r>
      <w:r w:rsidR="0045238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B52B8">
        <w:rPr>
          <w:sz w:val="24"/>
          <w:szCs w:val="24"/>
        </w:rPr>
        <w:t>as a</w:t>
      </w:r>
      <w:r w:rsidR="0045238E">
        <w:rPr>
          <w:sz w:val="24"/>
          <w:szCs w:val="24"/>
        </w:rPr>
        <w:t xml:space="preserve"> tropical</w:t>
      </w:r>
      <w:r w:rsidR="005B52B8">
        <w:rPr>
          <w:sz w:val="24"/>
          <w:szCs w:val="24"/>
        </w:rPr>
        <w:t xml:space="preserve"> moist broadleaf forest</w:t>
      </w:r>
      <w:r w:rsidR="0045238E">
        <w:rPr>
          <w:sz w:val="24"/>
          <w:szCs w:val="24"/>
        </w:rPr>
        <w:t>,</w:t>
      </w:r>
      <w:r w:rsidR="005B52B8">
        <w:rPr>
          <w:sz w:val="24"/>
          <w:szCs w:val="24"/>
        </w:rPr>
        <w:t xml:space="preserve"> </w:t>
      </w:r>
      <w:r>
        <w:rPr>
          <w:sz w:val="24"/>
          <w:szCs w:val="24"/>
        </w:rPr>
        <w:t>does not have similar characteristics and</w:t>
      </w:r>
      <w:r w:rsidR="00234BF7">
        <w:rPr>
          <w:sz w:val="24"/>
          <w:szCs w:val="24"/>
        </w:rPr>
        <w:t xml:space="preserve"> is classified as a fire-</w:t>
      </w:r>
      <w:r w:rsidR="005B52B8">
        <w:rPr>
          <w:sz w:val="24"/>
          <w:szCs w:val="24"/>
        </w:rPr>
        <w:t>sensitive biome. N</w:t>
      </w:r>
      <w:r w:rsidR="005B52B8" w:rsidRPr="005B52B8">
        <w:rPr>
          <w:sz w:val="24"/>
          <w:szCs w:val="24"/>
        </w:rPr>
        <w:t>evertheless</w:t>
      </w:r>
      <w:r w:rsidR="005B52B8">
        <w:rPr>
          <w:sz w:val="24"/>
          <w:szCs w:val="24"/>
        </w:rPr>
        <w:t>, s</w:t>
      </w:r>
      <w:r>
        <w:rPr>
          <w:sz w:val="24"/>
          <w:szCs w:val="24"/>
        </w:rPr>
        <w:t xml:space="preserve">tudies have shown that forest areas </w:t>
      </w:r>
      <w:r w:rsidR="0045238E">
        <w:rPr>
          <w:sz w:val="24"/>
          <w:szCs w:val="24"/>
        </w:rPr>
        <w:t>t</w:t>
      </w:r>
      <w:r>
        <w:rPr>
          <w:sz w:val="24"/>
          <w:szCs w:val="24"/>
        </w:rPr>
        <w:t xml:space="preserve">hat have been already burned </w:t>
      </w:r>
      <w:r w:rsidR="00234BF7">
        <w:rPr>
          <w:sz w:val="24"/>
          <w:szCs w:val="24"/>
        </w:rPr>
        <w:t>become</w:t>
      </w:r>
      <w:r>
        <w:rPr>
          <w:sz w:val="24"/>
          <w:szCs w:val="24"/>
        </w:rPr>
        <w:t xml:space="preserve"> more prone to experience recurrent burns. Forests patches that are close to open</w:t>
      </w:r>
      <w:r w:rsidR="0045238E">
        <w:rPr>
          <w:sz w:val="24"/>
          <w:szCs w:val="24"/>
        </w:rPr>
        <w:t>/converted</w:t>
      </w:r>
      <w:r>
        <w:rPr>
          <w:sz w:val="24"/>
          <w:szCs w:val="24"/>
        </w:rPr>
        <w:t xml:space="preserve"> areas have their edges exposed to more insolation and turbulences which helps to dry up its understory vegetation and litter, turning those areas more </w:t>
      </w:r>
      <w:r w:rsidRPr="00304398">
        <w:rPr>
          <w:sz w:val="24"/>
          <w:szCs w:val="24"/>
        </w:rPr>
        <w:t>susceptible</w:t>
      </w:r>
      <w:r>
        <w:rPr>
          <w:sz w:val="24"/>
          <w:szCs w:val="24"/>
        </w:rPr>
        <w:t xml:space="preserve"> to fire events.</w:t>
      </w:r>
      <w:r w:rsidRPr="003A66C6">
        <w:rPr>
          <w:sz w:val="24"/>
          <w:szCs w:val="24"/>
        </w:rPr>
        <w:t xml:space="preserve">  In cases where grass species establishes in the understory they can be a renewable source of fuel for recurrent burns.</w:t>
      </w:r>
      <w:r w:rsidR="00812CC3">
        <w:rPr>
          <w:sz w:val="24"/>
          <w:szCs w:val="24"/>
        </w:rPr>
        <w:t xml:space="preserve"> </w:t>
      </w:r>
    </w:p>
    <w:p w14:paraId="2AEB333A" w14:textId="6D7BF6B3" w:rsidR="00812CC3" w:rsidRDefault="00812CC3" w:rsidP="00086F1F">
      <w:pPr>
        <w:spacing w:line="276" w:lineRule="auto"/>
        <w:rPr>
          <w:sz w:val="24"/>
          <w:szCs w:val="24"/>
        </w:rPr>
      </w:pPr>
      <w:r w:rsidRPr="009E203A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project proposes </w:t>
      </w:r>
      <w:r w:rsidRPr="009E203A">
        <w:rPr>
          <w:sz w:val="24"/>
          <w:szCs w:val="24"/>
        </w:rPr>
        <w:t xml:space="preserve">to </w:t>
      </w:r>
      <w:r>
        <w:rPr>
          <w:sz w:val="24"/>
          <w:szCs w:val="24"/>
        </w:rPr>
        <w:t>analyze a set of spatial data represent</w:t>
      </w:r>
      <w:r w:rsidR="00003CA4">
        <w:rPr>
          <w:sz w:val="24"/>
          <w:szCs w:val="24"/>
        </w:rPr>
        <w:t>ing</w:t>
      </w:r>
      <w:r>
        <w:rPr>
          <w:sz w:val="24"/>
          <w:szCs w:val="24"/>
        </w:rPr>
        <w:t xml:space="preserve"> fire scars</w:t>
      </w:r>
      <w:r w:rsidR="00003CA4">
        <w:rPr>
          <w:sz w:val="24"/>
          <w:szCs w:val="24"/>
        </w:rPr>
        <w:t>, climate variables and vegetation cover,</w:t>
      </w:r>
      <w:r>
        <w:rPr>
          <w:sz w:val="24"/>
          <w:szCs w:val="24"/>
        </w:rPr>
        <w:t xml:space="preserve"> </w:t>
      </w:r>
      <w:r w:rsidR="001F5439">
        <w:rPr>
          <w:sz w:val="24"/>
          <w:szCs w:val="24"/>
        </w:rPr>
        <w:t xml:space="preserve">to characterize </w:t>
      </w:r>
      <w:r w:rsidR="00003CA4">
        <w:rPr>
          <w:sz w:val="24"/>
          <w:szCs w:val="24"/>
        </w:rPr>
        <w:t>the anthropogenic fire regime</w:t>
      </w:r>
      <w:r w:rsidR="001F5439">
        <w:rPr>
          <w:sz w:val="24"/>
          <w:szCs w:val="24"/>
        </w:rPr>
        <w:t>.</w:t>
      </w:r>
      <w:r w:rsidR="004C6336">
        <w:rPr>
          <w:sz w:val="24"/>
          <w:szCs w:val="24"/>
        </w:rPr>
        <w:t xml:space="preserve"> Although, it will not access the intensity and the severity components of a fire regime.</w:t>
      </w:r>
      <w:r w:rsidR="001F5439">
        <w:rPr>
          <w:sz w:val="24"/>
          <w:szCs w:val="24"/>
        </w:rPr>
        <w:t xml:space="preserve"> The </w:t>
      </w:r>
      <w:r w:rsidR="00003CA4">
        <w:rPr>
          <w:sz w:val="24"/>
          <w:szCs w:val="24"/>
        </w:rPr>
        <w:t xml:space="preserve">chosen </w:t>
      </w:r>
      <w:r w:rsidR="001F5439">
        <w:rPr>
          <w:sz w:val="24"/>
          <w:szCs w:val="24"/>
        </w:rPr>
        <w:t>study site is</w:t>
      </w:r>
      <w:r w:rsidR="00003CA4">
        <w:rPr>
          <w:sz w:val="24"/>
          <w:szCs w:val="24"/>
        </w:rPr>
        <w:t xml:space="preserve"> a subset of the</w:t>
      </w:r>
      <w:r w:rsidRPr="009E203A">
        <w:rPr>
          <w:sz w:val="24"/>
          <w:szCs w:val="24"/>
        </w:rPr>
        <w:t xml:space="preserve"> </w:t>
      </w:r>
      <w:r w:rsidR="001F5439" w:rsidRPr="009E203A">
        <w:rPr>
          <w:sz w:val="24"/>
          <w:szCs w:val="24"/>
        </w:rPr>
        <w:t>transition zone between the two</w:t>
      </w:r>
      <w:r w:rsidR="001F5439">
        <w:rPr>
          <w:sz w:val="24"/>
          <w:szCs w:val="24"/>
        </w:rPr>
        <w:t xml:space="preserve"> above mentioned biomes,</w:t>
      </w:r>
      <w:r w:rsidR="001F5439" w:rsidRPr="001F5439">
        <w:rPr>
          <w:sz w:val="24"/>
          <w:szCs w:val="24"/>
        </w:rPr>
        <w:t xml:space="preserve"> </w:t>
      </w:r>
      <w:r w:rsidR="001F5439">
        <w:rPr>
          <w:sz w:val="24"/>
          <w:szCs w:val="24"/>
        </w:rPr>
        <w:t>focusing in the S</w:t>
      </w:r>
      <w:r w:rsidR="001F5439" w:rsidRPr="009E203A">
        <w:rPr>
          <w:sz w:val="24"/>
          <w:szCs w:val="24"/>
        </w:rPr>
        <w:t xml:space="preserve">tate of </w:t>
      </w:r>
      <w:proofErr w:type="spellStart"/>
      <w:r w:rsidR="001F5439" w:rsidRPr="0025165A">
        <w:rPr>
          <w:i/>
          <w:sz w:val="24"/>
          <w:szCs w:val="24"/>
        </w:rPr>
        <w:t>Mato</w:t>
      </w:r>
      <w:proofErr w:type="spellEnd"/>
      <w:r w:rsidR="001F5439" w:rsidRPr="0025165A">
        <w:rPr>
          <w:i/>
          <w:sz w:val="24"/>
          <w:szCs w:val="24"/>
        </w:rPr>
        <w:t xml:space="preserve"> Grosso</w:t>
      </w:r>
      <w:r w:rsidR="001F5439" w:rsidRPr="009E203A">
        <w:rPr>
          <w:sz w:val="24"/>
          <w:szCs w:val="24"/>
        </w:rPr>
        <w:t xml:space="preserve"> – Brazil</w:t>
      </w:r>
      <w:r w:rsidR="001F5439">
        <w:rPr>
          <w:sz w:val="24"/>
          <w:szCs w:val="24"/>
        </w:rPr>
        <w:t>, a region</w:t>
      </w:r>
      <w:r w:rsidR="001F5439" w:rsidRPr="009E203A">
        <w:rPr>
          <w:sz w:val="24"/>
          <w:szCs w:val="24"/>
        </w:rPr>
        <w:t xml:space="preserve"> known for its high deforestation </w:t>
      </w:r>
      <w:r w:rsidR="009A10E7" w:rsidRPr="009E203A">
        <w:rPr>
          <w:sz w:val="24"/>
          <w:szCs w:val="24"/>
        </w:rPr>
        <w:t>rates</w:t>
      </w:r>
      <w:r w:rsidR="009A10E7" w:rsidRPr="0025165A" w:rsidDel="001F5439"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There are protected areas and native people reserves that </w:t>
      </w:r>
      <w:r w:rsidR="00003A07">
        <w:rPr>
          <w:sz w:val="24"/>
          <w:szCs w:val="24"/>
        </w:rPr>
        <w:t>are</w:t>
      </w:r>
      <w:r>
        <w:rPr>
          <w:sz w:val="24"/>
          <w:szCs w:val="24"/>
        </w:rPr>
        <w:t xml:space="preserve"> under</w:t>
      </w:r>
      <w:r w:rsidR="00003A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pressure by economical activities, fire </w:t>
      </w:r>
      <w:r w:rsidR="0001304C">
        <w:rPr>
          <w:sz w:val="24"/>
          <w:szCs w:val="24"/>
        </w:rPr>
        <w:t>being</w:t>
      </w:r>
      <w:r>
        <w:rPr>
          <w:sz w:val="24"/>
          <w:szCs w:val="24"/>
        </w:rPr>
        <w:t xml:space="preserve"> an important driver of </w:t>
      </w:r>
      <w:r w:rsidR="0001304C">
        <w:rPr>
          <w:sz w:val="24"/>
          <w:szCs w:val="24"/>
        </w:rPr>
        <w:t xml:space="preserve">natural vegetation </w:t>
      </w:r>
      <w:r>
        <w:rPr>
          <w:sz w:val="24"/>
          <w:szCs w:val="24"/>
        </w:rPr>
        <w:t>conversion</w:t>
      </w:r>
      <w:r w:rsidR="0001304C">
        <w:rPr>
          <w:sz w:val="24"/>
          <w:szCs w:val="24"/>
        </w:rPr>
        <w:t>. Knowing</w:t>
      </w:r>
      <w:r>
        <w:rPr>
          <w:sz w:val="24"/>
          <w:szCs w:val="24"/>
        </w:rPr>
        <w:t xml:space="preserve"> </w:t>
      </w:r>
      <w:r w:rsidRPr="009A10E7">
        <w:rPr>
          <w:sz w:val="24"/>
          <w:szCs w:val="24"/>
        </w:rPr>
        <w:t xml:space="preserve">the fire history </w:t>
      </w:r>
      <w:r w:rsidR="0001304C">
        <w:rPr>
          <w:sz w:val="24"/>
          <w:szCs w:val="24"/>
        </w:rPr>
        <w:t xml:space="preserve">of a region </w:t>
      </w:r>
      <w:r w:rsidR="00003CA4">
        <w:rPr>
          <w:sz w:val="24"/>
          <w:szCs w:val="24"/>
        </w:rPr>
        <w:t>would</w:t>
      </w:r>
      <w:r w:rsidR="00003CA4" w:rsidRPr="009A10E7">
        <w:rPr>
          <w:sz w:val="24"/>
          <w:szCs w:val="24"/>
        </w:rPr>
        <w:t xml:space="preserve"> </w:t>
      </w:r>
      <w:r w:rsidRPr="009A10E7">
        <w:rPr>
          <w:sz w:val="24"/>
          <w:szCs w:val="24"/>
        </w:rPr>
        <w:t>help to pinpoint areas</w:t>
      </w:r>
      <w:r w:rsidR="00DC1373" w:rsidRPr="009A10E7">
        <w:rPr>
          <w:sz w:val="24"/>
          <w:szCs w:val="24"/>
        </w:rPr>
        <w:t xml:space="preserve"> with higher </w:t>
      </w:r>
      <w:r w:rsidR="0001304C">
        <w:rPr>
          <w:sz w:val="24"/>
          <w:szCs w:val="24"/>
        </w:rPr>
        <w:t>human activities</w:t>
      </w:r>
      <w:r w:rsidR="009A10E7" w:rsidRPr="009A10E7">
        <w:rPr>
          <w:sz w:val="24"/>
          <w:szCs w:val="24"/>
        </w:rPr>
        <w:t xml:space="preserve">, </w:t>
      </w:r>
      <w:r w:rsidR="0001304C">
        <w:rPr>
          <w:sz w:val="24"/>
          <w:szCs w:val="24"/>
        </w:rPr>
        <w:t>allowing to prioritize</w:t>
      </w:r>
      <w:r w:rsidR="001F5439" w:rsidRPr="009A10E7">
        <w:rPr>
          <w:sz w:val="24"/>
          <w:szCs w:val="24"/>
        </w:rPr>
        <w:t xml:space="preserve"> </w:t>
      </w:r>
      <w:r w:rsidR="0001304C">
        <w:rPr>
          <w:sz w:val="24"/>
          <w:szCs w:val="24"/>
        </w:rPr>
        <w:t>those</w:t>
      </w:r>
      <w:r w:rsidR="0001304C" w:rsidRPr="009A10E7">
        <w:rPr>
          <w:sz w:val="24"/>
          <w:szCs w:val="24"/>
        </w:rPr>
        <w:t xml:space="preserve"> </w:t>
      </w:r>
      <w:r w:rsidR="00DC1373" w:rsidRPr="009A10E7">
        <w:rPr>
          <w:sz w:val="24"/>
          <w:szCs w:val="24"/>
        </w:rPr>
        <w:t>where fire management should focus on. I</w:t>
      </w:r>
      <w:r w:rsidR="001F5439" w:rsidRPr="009A10E7">
        <w:rPr>
          <w:sz w:val="24"/>
          <w:szCs w:val="24"/>
        </w:rPr>
        <w:t>t</w:t>
      </w:r>
      <w:r w:rsidR="00DC1373" w:rsidRPr="009A10E7">
        <w:rPr>
          <w:sz w:val="24"/>
          <w:szCs w:val="24"/>
        </w:rPr>
        <w:t xml:space="preserve"> also could help to identify areas </w:t>
      </w:r>
      <w:r w:rsidRPr="009A10E7">
        <w:rPr>
          <w:sz w:val="24"/>
          <w:szCs w:val="24"/>
        </w:rPr>
        <w:t>where farm’s reserves (</w:t>
      </w:r>
      <w:proofErr w:type="spellStart"/>
      <w:r w:rsidRPr="009A10E7">
        <w:rPr>
          <w:i/>
          <w:sz w:val="24"/>
          <w:szCs w:val="24"/>
        </w:rPr>
        <w:t>reserva</w:t>
      </w:r>
      <w:proofErr w:type="spellEnd"/>
      <w:r w:rsidRPr="009A10E7">
        <w:rPr>
          <w:i/>
          <w:sz w:val="24"/>
          <w:szCs w:val="24"/>
        </w:rPr>
        <w:t xml:space="preserve"> legal</w:t>
      </w:r>
      <w:r w:rsidRPr="009A10E7">
        <w:rPr>
          <w:sz w:val="24"/>
          <w:szCs w:val="24"/>
        </w:rPr>
        <w:t>), required by the Brazilian environmental law, should be allocated in order to more effectively conserve the environment</w:t>
      </w:r>
      <w:r w:rsidR="00DC1373" w:rsidRPr="009A10E7">
        <w:rPr>
          <w:sz w:val="24"/>
          <w:szCs w:val="24"/>
        </w:rPr>
        <w:t xml:space="preserve"> and assure connectivity between the remnants patches.</w:t>
      </w:r>
    </w:p>
    <w:p w14:paraId="0AB413BB" w14:textId="7FB95ECB" w:rsidR="00C04A69" w:rsidRPr="00C04A69" w:rsidRDefault="00003A07" w:rsidP="00F814BE">
      <w:pPr>
        <w:rPr>
          <w:b/>
          <w:sz w:val="24"/>
          <w:szCs w:val="24"/>
        </w:rPr>
        <w:pPrChange w:id="0" w:author="Gabriel Antunes Daldegan" w:date="2016-10-06T10:01:00Z">
          <w:pPr>
            <w:spacing w:line="276" w:lineRule="auto"/>
          </w:pPr>
        </w:pPrChange>
      </w:pPr>
      <w:ins w:id="1" w:author="Gabriel Antunes Daldegan" w:date="2016-10-06T10:00:00Z">
        <w:r>
          <w:rPr>
            <w:b/>
            <w:sz w:val="24"/>
            <w:szCs w:val="24"/>
          </w:rPr>
          <w:br w:type="page"/>
        </w:r>
      </w:ins>
      <w:r w:rsidR="00C04A69" w:rsidRPr="00C04A69">
        <w:rPr>
          <w:b/>
          <w:sz w:val="24"/>
          <w:szCs w:val="24"/>
        </w:rPr>
        <w:t>2. Overall planning goals and objectives</w:t>
      </w:r>
    </w:p>
    <w:p w14:paraId="3965A5CE" w14:textId="3AD4D58D" w:rsidR="009939B2" w:rsidRDefault="000521FA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F5570">
        <w:rPr>
          <w:sz w:val="24"/>
          <w:szCs w:val="24"/>
        </w:rPr>
        <w:t xml:space="preserve">overall </w:t>
      </w:r>
      <w:r>
        <w:rPr>
          <w:sz w:val="24"/>
          <w:szCs w:val="24"/>
        </w:rPr>
        <w:t>objective is to</w:t>
      </w:r>
      <w:r w:rsidR="008F5570">
        <w:rPr>
          <w:sz w:val="24"/>
          <w:szCs w:val="24"/>
        </w:rPr>
        <w:t xml:space="preserve"> prioritize areas for wildfire management by </w:t>
      </w:r>
      <w:r>
        <w:rPr>
          <w:sz w:val="24"/>
          <w:szCs w:val="24"/>
        </w:rPr>
        <w:t>i</w:t>
      </w:r>
      <w:r w:rsidR="00792AEB">
        <w:rPr>
          <w:sz w:val="24"/>
          <w:szCs w:val="24"/>
        </w:rPr>
        <w:t xml:space="preserve">dentifying </w:t>
      </w:r>
      <w:r w:rsidR="008F5570">
        <w:rPr>
          <w:sz w:val="24"/>
          <w:szCs w:val="24"/>
        </w:rPr>
        <w:t xml:space="preserve">the spatial-temporal patterns of the human induced fire regime.  This would be used </w:t>
      </w:r>
      <w:r w:rsidR="00792AEB">
        <w:rPr>
          <w:sz w:val="24"/>
          <w:szCs w:val="24"/>
        </w:rPr>
        <w:t xml:space="preserve">as an indicator </w:t>
      </w:r>
      <w:r w:rsidR="001D749C" w:rsidRPr="00AD2048">
        <w:rPr>
          <w:sz w:val="24"/>
          <w:szCs w:val="24"/>
        </w:rPr>
        <w:t xml:space="preserve">to find out </w:t>
      </w:r>
      <w:r w:rsidR="008F5570">
        <w:rPr>
          <w:sz w:val="24"/>
          <w:szCs w:val="24"/>
        </w:rPr>
        <w:t>areas</w:t>
      </w:r>
      <w:r w:rsidR="001D749C" w:rsidRPr="00AD2048">
        <w:rPr>
          <w:sz w:val="24"/>
          <w:szCs w:val="24"/>
        </w:rPr>
        <w:t xml:space="preserve"> </w:t>
      </w:r>
      <w:r w:rsidR="008F5570">
        <w:rPr>
          <w:sz w:val="24"/>
          <w:szCs w:val="24"/>
        </w:rPr>
        <w:t xml:space="preserve">that </w:t>
      </w:r>
      <w:r w:rsidR="001D749C" w:rsidRPr="00AD2048">
        <w:rPr>
          <w:sz w:val="24"/>
          <w:szCs w:val="24"/>
        </w:rPr>
        <w:t xml:space="preserve">are </w:t>
      </w:r>
      <w:r w:rsidR="00792AEB" w:rsidRPr="00AD2048">
        <w:rPr>
          <w:sz w:val="24"/>
          <w:szCs w:val="24"/>
        </w:rPr>
        <w:t xml:space="preserve">more likely to show </w:t>
      </w:r>
      <w:r w:rsidR="009A10E7">
        <w:rPr>
          <w:sz w:val="24"/>
          <w:szCs w:val="24"/>
        </w:rPr>
        <w:t>higher anthropogenic pressure</w:t>
      </w:r>
      <w:r w:rsidR="008F5570">
        <w:rPr>
          <w:sz w:val="24"/>
          <w:szCs w:val="24"/>
        </w:rPr>
        <w:t xml:space="preserve"> and vegetation disturbances</w:t>
      </w:r>
      <w:r w:rsidR="00792AEB">
        <w:rPr>
          <w:sz w:val="24"/>
          <w:szCs w:val="24"/>
        </w:rPr>
        <w:t>.</w:t>
      </w:r>
      <w:r w:rsidR="006B4AFF">
        <w:rPr>
          <w:sz w:val="24"/>
          <w:szCs w:val="24"/>
        </w:rPr>
        <w:t xml:space="preserve"> </w:t>
      </w:r>
      <w:r w:rsidR="008F5570">
        <w:rPr>
          <w:sz w:val="24"/>
          <w:szCs w:val="24"/>
        </w:rPr>
        <w:t xml:space="preserve"> It is known that in</w:t>
      </w:r>
      <w:r w:rsidR="006B4AFF">
        <w:rPr>
          <w:sz w:val="24"/>
          <w:szCs w:val="24"/>
        </w:rPr>
        <w:t xml:space="preserve"> the forest frequent burned areas are more prone to edge effects and </w:t>
      </w:r>
      <w:r w:rsidR="00234BF7">
        <w:rPr>
          <w:sz w:val="24"/>
          <w:szCs w:val="24"/>
        </w:rPr>
        <w:t xml:space="preserve">subject </w:t>
      </w:r>
      <w:r w:rsidR="006B4AFF">
        <w:rPr>
          <w:sz w:val="24"/>
          <w:szCs w:val="24"/>
        </w:rPr>
        <w:t xml:space="preserve">to invasive species, just to point out some examples.  In the savanna, those areas have their natural physiognomies modified, giving successional advantages to grass species over bushes and trees species. </w:t>
      </w:r>
    </w:p>
    <w:p w14:paraId="0B96A482" w14:textId="77777777" w:rsidR="009939B2" w:rsidRPr="009939B2" w:rsidRDefault="009939B2" w:rsidP="00086F1F">
      <w:pPr>
        <w:spacing w:line="276" w:lineRule="auto"/>
        <w:rPr>
          <w:b/>
          <w:sz w:val="24"/>
          <w:szCs w:val="24"/>
        </w:rPr>
      </w:pPr>
      <w:r w:rsidRPr="009939B2">
        <w:rPr>
          <w:b/>
          <w:sz w:val="24"/>
          <w:szCs w:val="24"/>
        </w:rPr>
        <w:t>3. Specific project objectives</w:t>
      </w:r>
      <w:r w:rsidR="00C16571">
        <w:rPr>
          <w:b/>
          <w:sz w:val="24"/>
          <w:szCs w:val="24"/>
        </w:rPr>
        <w:t>, g</w:t>
      </w:r>
      <w:r w:rsidR="00C16571" w:rsidRPr="00C16571">
        <w:rPr>
          <w:b/>
          <w:sz w:val="24"/>
          <w:szCs w:val="24"/>
        </w:rPr>
        <w:t>eneral approach and specific methods</w:t>
      </w:r>
    </w:p>
    <w:p w14:paraId="2D31CC72" w14:textId="0962E0EF" w:rsidR="000521FA" w:rsidRDefault="00F9015D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By overlaying the 10 </w:t>
      </w:r>
      <w:proofErr w:type="gramStart"/>
      <w:r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 xml:space="preserve"> fire scars layers it would be possible to classify fire recurrence</w:t>
      </w:r>
      <w:r w:rsidR="006C669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B4AFF">
        <w:rPr>
          <w:sz w:val="24"/>
          <w:szCs w:val="24"/>
        </w:rPr>
        <w:t xml:space="preserve">This analyses would allow </w:t>
      </w:r>
      <w:r w:rsidR="00086F1F">
        <w:rPr>
          <w:sz w:val="24"/>
          <w:szCs w:val="24"/>
        </w:rPr>
        <w:t xml:space="preserve">ranking the </w:t>
      </w:r>
      <w:r w:rsidR="006B4AFF">
        <w:rPr>
          <w:sz w:val="24"/>
          <w:szCs w:val="24"/>
        </w:rPr>
        <w:t>areas where to concentrate firefighting and management efforts.</w:t>
      </w:r>
      <w:r w:rsidR="00792AEB">
        <w:rPr>
          <w:sz w:val="24"/>
          <w:szCs w:val="24"/>
        </w:rPr>
        <w:t xml:space="preserve"> </w:t>
      </w:r>
      <w:r w:rsidR="006C669D">
        <w:rPr>
          <w:sz w:val="24"/>
          <w:szCs w:val="24"/>
        </w:rPr>
        <w:t xml:space="preserve"> </w:t>
      </w:r>
      <w:r w:rsidR="000521FA">
        <w:rPr>
          <w:sz w:val="24"/>
          <w:szCs w:val="24"/>
        </w:rPr>
        <w:t xml:space="preserve">There are also </w:t>
      </w:r>
      <w:r w:rsidR="00F35275">
        <w:rPr>
          <w:sz w:val="24"/>
          <w:szCs w:val="24"/>
        </w:rPr>
        <w:t xml:space="preserve">natural </w:t>
      </w:r>
      <w:r w:rsidR="000521FA">
        <w:rPr>
          <w:sz w:val="24"/>
          <w:szCs w:val="24"/>
        </w:rPr>
        <w:t xml:space="preserve">reserves in the study site that </w:t>
      </w:r>
      <w:r w:rsidR="006B4AFF">
        <w:rPr>
          <w:sz w:val="24"/>
          <w:szCs w:val="24"/>
        </w:rPr>
        <w:t>suffers with</w:t>
      </w:r>
      <w:r w:rsidR="000521FA">
        <w:rPr>
          <w:sz w:val="24"/>
          <w:szCs w:val="24"/>
        </w:rPr>
        <w:t xml:space="preserve"> wildfires</w:t>
      </w:r>
      <w:r w:rsidR="00064722">
        <w:rPr>
          <w:sz w:val="24"/>
          <w:szCs w:val="24"/>
        </w:rPr>
        <w:t>,</w:t>
      </w:r>
      <w:r w:rsidR="000521FA">
        <w:rPr>
          <w:sz w:val="24"/>
          <w:szCs w:val="24"/>
        </w:rPr>
        <w:t xml:space="preserve"> and th</w:t>
      </w:r>
      <w:r w:rsidR="00C04A69">
        <w:rPr>
          <w:sz w:val="24"/>
          <w:szCs w:val="24"/>
        </w:rPr>
        <w:t>ose</w:t>
      </w:r>
      <w:r w:rsidR="000521FA">
        <w:rPr>
          <w:sz w:val="24"/>
          <w:szCs w:val="24"/>
        </w:rPr>
        <w:t xml:space="preserve"> </w:t>
      </w:r>
      <w:r w:rsidR="00F35275">
        <w:rPr>
          <w:sz w:val="24"/>
          <w:szCs w:val="24"/>
        </w:rPr>
        <w:t xml:space="preserve">protected areas </w:t>
      </w:r>
      <w:r w:rsidR="000521FA">
        <w:rPr>
          <w:sz w:val="24"/>
          <w:szCs w:val="24"/>
        </w:rPr>
        <w:t xml:space="preserve">could </w:t>
      </w:r>
      <w:r w:rsidR="00C04A69">
        <w:rPr>
          <w:sz w:val="24"/>
          <w:szCs w:val="24"/>
        </w:rPr>
        <w:t xml:space="preserve">also </w:t>
      </w:r>
      <w:r w:rsidR="000521FA">
        <w:rPr>
          <w:sz w:val="24"/>
          <w:szCs w:val="24"/>
        </w:rPr>
        <w:t xml:space="preserve">take advantage of this type of analyses to stablish </w:t>
      </w:r>
      <w:r w:rsidR="00064722">
        <w:rPr>
          <w:sz w:val="24"/>
          <w:szCs w:val="24"/>
        </w:rPr>
        <w:t>firefighting</w:t>
      </w:r>
      <w:r w:rsidR="00C04A69">
        <w:rPr>
          <w:sz w:val="24"/>
          <w:szCs w:val="24"/>
        </w:rPr>
        <w:t xml:space="preserve"> and management</w:t>
      </w:r>
      <w:r w:rsidR="000521FA">
        <w:rPr>
          <w:sz w:val="24"/>
          <w:szCs w:val="24"/>
        </w:rPr>
        <w:t xml:space="preserve"> plan</w:t>
      </w:r>
      <w:r w:rsidR="00C04A69">
        <w:rPr>
          <w:sz w:val="24"/>
          <w:szCs w:val="24"/>
        </w:rPr>
        <w:t>s, preventing</w:t>
      </w:r>
      <w:r w:rsidR="000521FA">
        <w:rPr>
          <w:sz w:val="24"/>
          <w:szCs w:val="24"/>
        </w:rPr>
        <w:t xml:space="preserve"> economic and environmental losses </w:t>
      </w:r>
      <w:r w:rsidR="00064722">
        <w:rPr>
          <w:sz w:val="24"/>
          <w:szCs w:val="24"/>
        </w:rPr>
        <w:t>they</w:t>
      </w:r>
      <w:r w:rsidR="000521FA">
        <w:rPr>
          <w:sz w:val="24"/>
          <w:szCs w:val="24"/>
        </w:rPr>
        <w:t xml:space="preserve"> might cause.</w:t>
      </w:r>
    </w:p>
    <w:p w14:paraId="6A7CF43F" w14:textId="77777777" w:rsidR="00086F1F" w:rsidRDefault="00086F1F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Later on, it would be applied a zoning analysis using fire recurrence, vegetation and climate spatial data aiming to identify </w:t>
      </w:r>
      <w:r w:rsidR="000E4201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different</w:t>
      </w:r>
      <w:r w:rsidR="000E4201">
        <w:rPr>
          <w:sz w:val="24"/>
          <w:szCs w:val="24"/>
        </w:rPr>
        <w:t xml:space="preserve"> human-induced</w:t>
      </w:r>
      <w:r w:rsidR="00F35275">
        <w:rPr>
          <w:sz w:val="24"/>
          <w:szCs w:val="24"/>
        </w:rPr>
        <w:t xml:space="preserve"> fire regimes. This analysis would indicate </w:t>
      </w:r>
      <w:r>
        <w:rPr>
          <w:sz w:val="24"/>
          <w:szCs w:val="24"/>
        </w:rPr>
        <w:t xml:space="preserve">where </w:t>
      </w:r>
      <w:r w:rsidR="00F35275">
        <w:rPr>
          <w:sz w:val="24"/>
          <w:szCs w:val="24"/>
        </w:rPr>
        <w:t>fire</w:t>
      </w:r>
      <w:r>
        <w:rPr>
          <w:sz w:val="24"/>
          <w:szCs w:val="24"/>
        </w:rPr>
        <w:t xml:space="preserve"> should be avoided </w:t>
      </w:r>
      <w:r w:rsidR="000E4201">
        <w:rPr>
          <w:sz w:val="24"/>
          <w:szCs w:val="24"/>
        </w:rPr>
        <w:t xml:space="preserve">or minimized </w:t>
      </w:r>
      <w:r>
        <w:rPr>
          <w:sz w:val="24"/>
          <w:szCs w:val="24"/>
        </w:rPr>
        <w:t xml:space="preserve">and where </w:t>
      </w:r>
      <w:r w:rsidR="00F35275">
        <w:rPr>
          <w:sz w:val="24"/>
          <w:szCs w:val="24"/>
        </w:rPr>
        <w:t>it</w:t>
      </w:r>
      <w:r>
        <w:rPr>
          <w:sz w:val="24"/>
          <w:szCs w:val="24"/>
        </w:rPr>
        <w:t xml:space="preserve"> should be managed in a way to simulate its natural </w:t>
      </w:r>
      <w:r w:rsidR="000E4201">
        <w:rPr>
          <w:sz w:val="24"/>
          <w:szCs w:val="24"/>
        </w:rPr>
        <w:t>regime.</w:t>
      </w:r>
    </w:p>
    <w:p w14:paraId="56B315FD" w14:textId="77777777" w:rsidR="00C16571" w:rsidRPr="00C16571" w:rsidRDefault="00C16571" w:rsidP="00086F1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16571">
        <w:rPr>
          <w:b/>
          <w:sz w:val="24"/>
          <w:szCs w:val="24"/>
        </w:rPr>
        <w:t>. Data needs</w:t>
      </w:r>
    </w:p>
    <w:p w14:paraId="2F5F637A" w14:textId="77777777" w:rsidR="00EC5FC7" w:rsidRDefault="00792AEB" w:rsidP="00086F1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fire scars</w:t>
      </w:r>
      <w:r w:rsidR="007E08BA">
        <w:rPr>
          <w:sz w:val="24"/>
          <w:szCs w:val="24"/>
        </w:rPr>
        <w:t xml:space="preserve"> layers </w:t>
      </w:r>
      <w:r w:rsidR="00064722">
        <w:rPr>
          <w:sz w:val="24"/>
          <w:szCs w:val="24"/>
        </w:rPr>
        <w:t>are still being</w:t>
      </w:r>
      <w:r w:rsidR="007E08BA">
        <w:rPr>
          <w:sz w:val="24"/>
          <w:szCs w:val="24"/>
        </w:rPr>
        <w:t xml:space="preserve"> </w:t>
      </w:r>
      <w:r w:rsidR="00040980">
        <w:rPr>
          <w:sz w:val="24"/>
          <w:szCs w:val="24"/>
        </w:rPr>
        <w:t>generated by applying</w:t>
      </w:r>
      <w:r w:rsidR="007E08BA">
        <w:rPr>
          <w:sz w:val="24"/>
          <w:szCs w:val="24"/>
        </w:rPr>
        <w:t xml:space="preserve"> Spectral Mixture Analysis</w:t>
      </w:r>
      <w:r w:rsidR="006F73FF">
        <w:rPr>
          <w:sz w:val="24"/>
          <w:szCs w:val="24"/>
        </w:rPr>
        <w:t xml:space="preserve"> </w:t>
      </w:r>
      <w:r w:rsidR="00F35275">
        <w:rPr>
          <w:sz w:val="24"/>
          <w:szCs w:val="24"/>
        </w:rPr>
        <w:t>(SMA)</w:t>
      </w:r>
      <w:r w:rsidR="007E08BA">
        <w:rPr>
          <w:sz w:val="24"/>
          <w:szCs w:val="24"/>
        </w:rPr>
        <w:t xml:space="preserve"> to Landsat 5TM</w:t>
      </w:r>
      <w:r w:rsidR="007E08BA" w:rsidRPr="009E203A">
        <w:rPr>
          <w:sz w:val="24"/>
          <w:szCs w:val="24"/>
        </w:rPr>
        <w:t xml:space="preserve"> </w:t>
      </w:r>
      <w:r w:rsidR="007E08BA">
        <w:rPr>
          <w:sz w:val="24"/>
          <w:szCs w:val="24"/>
        </w:rPr>
        <w:t xml:space="preserve">imagery during </w:t>
      </w:r>
      <w:r w:rsidR="00F35275">
        <w:rPr>
          <w:sz w:val="24"/>
          <w:szCs w:val="24"/>
        </w:rPr>
        <w:t xml:space="preserve">a </w:t>
      </w:r>
      <w:r w:rsidR="00040980">
        <w:rPr>
          <w:sz w:val="24"/>
          <w:szCs w:val="24"/>
        </w:rPr>
        <w:t xml:space="preserve">time window of </w:t>
      </w:r>
      <w:r w:rsidR="0045238E" w:rsidRPr="009E203A">
        <w:rPr>
          <w:sz w:val="24"/>
          <w:szCs w:val="24"/>
        </w:rPr>
        <w:t>10 years (2002-2011)</w:t>
      </w:r>
      <w:r w:rsidR="007E08BA">
        <w:rPr>
          <w:sz w:val="24"/>
          <w:szCs w:val="24"/>
        </w:rPr>
        <w:t>.</w:t>
      </w:r>
      <w:r w:rsidR="002464DB" w:rsidRPr="009E203A">
        <w:rPr>
          <w:sz w:val="24"/>
          <w:szCs w:val="24"/>
        </w:rPr>
        <w:t xml:space="preserve"> </w:t>
      </w:r>
      <w:r w:rsidR="00BA0410">
        <w:rPr>
          <w:sz w:val="24"/>
          <w:szCs w:val="24"/>
        </w:rPr>
        <w:t xml:space="preserve"> Other spatial data </w:t>
      </w:r>
      <w:r w:rsidR="006C669D">
        <w:rPr>
          <w:sz w:val="24"/>
          <w:szCs w:val="24"/>
        </w:rPr>
        <w:t>would be used to support the analyses</w:t>
      </w:r>
      <w:r w:rsidR="00F9015D">
        <w:rPr>
          <w:sz w:val="24"/>
          <w:szCs w:val="24"/>
        </w:rPr>
        <w:t>:</w:t>
      </w:r>
      <w:r w:rsidR="0091336C">
        <w:rPr>
          <w:sz w:val="24"/>
          <w:szCs w:val="24"/>
        </w:rPr>
        <w:t xml:space="preserve"> Vegetation indices</w:t>
      </w:r>
      <w:r w:rsidR="006C669D">
        <w:rPr>
          <w:sz w:val="24"/>
          <w:szCs w:val="24"/>
        </w:rPr>
        <w:t>,</w:t>
      </w:r>
      <w:r w:rsidR="0091336C">
        <w:rPr>
          <w:sz w:val="24"/>
          <w:szCs w:val="24"/>
        </w:rPr>
        <w:t xml:space="preserve"> such as </w:t>
      </w:r>
      <w:r w:rsidR="00BA0410">
        <w:rPr>
          <w:sz w:val="24"/>
          <w:szCs w:val="24"/>
        </w:rPr>
        <w:t>Normalized Difference Vegetation Index (NDVI)</w:t>
      </w:r>
      <w:r w:rsidR="0091336C">
        <w:rPr>
          <w:sz w:val="24"/>
          <w:szCs w:val="24"/>
        </w:rPr>
        <w:t>, Enhance Vegetation Index (EVI) and</w:t>
      </w:r>
      <w:r w:rsidR="00383299">
        <w:rPr>
          <w:sz w:val="24"/>
          <w:szCs w:val="24"/>
        </w:rPr>
        <w:t>/or</w:t>
      </w:r>
      <w:r w:rsidR="0091336C">
        <w:rPr>
          <w:sz w:val="24"/>
          <w:szCs w:val="24"/>
        </w:rPr>
        <w:t xml:space="preserve"> Leaf Area Index (LAI)</w:t>
      </w:r>
      <w:r w:rsidR="00383299">
        <w:rPr>
          <w:sz w:val="24"/>
          <w:szCs w:val="24"/>
        </w:rPr>
        <w:t>,</w:t>
      </w:r>
      <w:r w:rsidR="00BA0410">
        <w:rPr>
          <w:sz w:val="24"/>
          <w:szCs w:val="24"/>
        </w:rPr>
        <w:t xml:space="preserve"> could be used </w:t>
      </w:r>
      <w:r w:rsidR="0091336C">
        <w:rPr>
          <w:sz w:val="24"/>
          <w:szCs w:val="24"/>
        </w:rPr>
        <w:t>as a proxy for NPP and</w:t>
      </w:r>
      <w:r w:rsidR="00F35275">
        <w:rPr>
          <w:sz w:val="24"/>
          <w:szCs w:val="24"/>
        </w:rPr>
        <w:t>,</w:t>
      </w:r>
      <w:r w:rsidR="0091336C">
        <w:rPr>
          <w:sz w:val="24"/>
          <w:szCs w:val="24"/>
        </w:rPr>
        <w:t xml:space="preserve"> thus</w:t>
      </w:r>
      <w:r w:rsidR="00F35275">
        <w:rPr>
          <w:sz w:val="24"/>
          <w:szCs w:val="24"/>
        </w:rPr>
        <w:t>,</w:t>
      </w:r>
      <w:r w:rsidR="0091336C">
        <w:rPr>
          <w:sz w:val="24"/>
          <w:szCs w:val="24"/>
        </w:rPr>
        <w:t xml:space="preserve"> help </w:t>
      </w:r>
      <w:r w:rsidR="00F35275">
        <w:rPr>
          <w:sz w:val="24"/>
          <w:szCs w:val="24"/>
        </w:rPr>
        <w:t>to characterize</w:t>
      </w:r>
      <w:r w:rsidR="00BA0410">
        <w:rPr>
          <w:sz w:val="24"/>
          <w:szCs w:val="24"/>
        </w:rPr>
        <w:t xml:space="preserve"> the vegetation gradient</w:t>
      </w:r>
      <w:r w:rsidR="00F9015D">
        <w:rPr>
          <w:sz w:val="24"/>
          <w:szCs w:val="24"/>
        </w:rPr>
        <w:t xml:space="preserve"> over the study area;</w:t>
      </w:r>
      <w:r w:rsidR="00383299">
        <w:rPr>
          <w:sz w:val="24"/>
          <w:szCs w:val="24"/>
        </w:rPr>
        <w:t xml:space="preserve"> Precipitation and</w:t>
      </w:r>
      <w:r w:rsidR="00F9015D">
        <w:rPr>
          <w:sz w:val="24"/>
          <w:szCs w:val="24"/>
        </w:rPr>
        <w:t xml:space="preserve"> Cumulative Water Deficit (CWD) c</w:t>
      </w:r>
      <w:r w:rsidR="00F35275">
        <w:rPr>
          <w:sz w:val="24"/>
          <w:szCs w:val="24"/>
        </w:rPr>
        <w:t>ould</w:t>
      </w:r>
      <w:r w:rsidR="00F9015D">
        <w:rPr>
          <w:sz w:val="24"/>
          <w:szCs w:val="24"/>
        </w:rPr>
        <w:t xml:space="preserve"> be</w:t>
      </w:r>
      <w:r w:rsidR="00383299">
        <w:rPr>
          <w:sz w:val="24"/>
          <w:szCs w:val="24"/>
        </w:rPr>
        <w:t xml:space="preserve"> </w:t>
      </w:r>
      <w:r w:rsidR="00F35275">
        <w:rPr>
          <w:sz w:val="24"/>
          <w:szCs w:val="24"/>
        </w:rPr>
        <w:t>used</w:t>
      </w:r>
      <w:r w:rsidR="00383299">
        <w:rPr>
          <w:sz w:val="24"/>
          <w:szCs w:val="24"/>
        </w:rPr>
        <w:t xml:space="preserve"> to better characterize</w:t>
      </w:r>
      <w:r w:rsidR="00F35275">
        <w:rPr>
          <w:sz w:val="24"/>
          <w:szCs w:val="24"/>
        </w:rPr>
        <w:t xml:space="preserve"> </w:t>
      </w:r>
      <w:r w:rsidR="00F9015D">
        <w:rPr>
          <w:sz w:val="24"/>
          <w:szCs w:val="24"/>
        </w:rPr>
        <w:t>vegetation water stress</w:t>
      </w:r>
      <w:r w:rsidR="0091336C">
        <w:rPr>
          <w:sz w:val="24"/>
          <w:szCs w:val="24"/>
        </w:rPr>
        <w:t xml:space="preserve">, a proxy for </w:t>
      </w:r>
      <w:r w:rsidR="0091336C" w:rsidRPr="0091336C">
        <w:rPr>
          <w:sz w:val="24"/>
          <w:szCs w:val="24"/>
        </w:rPr>
        <w:t xml:space="preserve">propensity to </w:t>
      </w:r>
      <w:r w:rsidR="0091336C">
        <w:rPr>
          <w:sz w:val="24"/>
          <w:szCs w:val="24"/>
        </w:rPr>
        <w:t>burn.</w:t>
      </w:r>
    </w:p>
    <w:p w14:paraId="79780D9E" w14:textId="77777777" w:rsidR="00C16571" w:rsidRPr="00086F1F" w:rsidRDefault="00C16571" w:rsidP="00086F1F">
      <w:pPr>
        <w:spacing w:line="276" w:lineRule="auto"/>
        <w:rPr>
          <w:b/>
          <w:sz w:val="24"/>
          <w:szCs w:val="24"/>
        </w:rPr>
      </w:pPr>
      <w:r w:rsidRPr="00086F1F">
        <w:rPr>
          <w:b/>
          <w:sz w:val="24"/>
          <w:szCs w:val="24"/>
        </w:rPr>
        <w:t>5. Anticipated product</w:t>
      </w:r>
    </w:p>
    <w:p w14:paraId="0DAF5F7C" w14:textId="3FFDF63F" w:rsidR="00405BC2" w:rsidRPr="00086F1F" w:rsidRDefault="00405BC2" w:rsidP="00086F1F">
      <w:pPr>
        <w:spacing w:line="276" w:lineRule="auto"/>
        <w:rPr>
          <w:sz w:val="24"/>
          <w:szCs w:val="24"/>
        </w:rPr>
      </w:pPr>
      <w:r w:rsidRPr="00086F1F">
        <w:rPr>
          <w:sz w:val="24"/>
          <w:szCs w:val="24"/>
        </w:rPr>
        <w:t xml:space="preserve">The </w:t>
      </w:r>
      <w:r w:rsidR="00A84B22" w:rsidRPr="00086F1F">
        <w:rPr>
          <w:sz w:val="24"/>
          <w:szCs w:val="24"/>
        </w:rPr>
        <w:t xml:space="preserve">product for this project would a </w:t>
      </w:r>
      <w:r w:rsidR="000E4201">
        <w:rPr>
          <w:sz w:val="24"/>
          <w:szCs w:val="24"/>
        </w:rPr>
        <w:t>wild</w:t>
      </w:r>
      <w:r w:rsidR="00A84B22" w:rsidRPr="00086F1F">
        <w:rPr>
          <w:sz w:val="24"/>
          <w:szCs w:val="24"/>
        </w:rPr>
        <w:t>fire</w:t>
      </w:r>
      <w:r w:rsidR="000E4201">
        <w:rPr>
          <w:sz w:val="24"/>
          <w:szCs w:val="24"/>
        </w:rPr>
        <w:t xml:space="preserve"> zoning plan created by crossing the fire</w:t>
      </w:r>
      <w:r w:rsidR="00A84B22" w:rsidRPr="00086F1F">
        <w:rPr>
          <w:sz w:val="24"/>
          <w:szCs w:val="24"/>
        </w:rPr>
        <w:t xml:space="preserve"> recurrence</w:t>
      </w:r>
      <w:r w:rsidR="000E4201">
        <w:rPr>
          <w:sz w:val="24"/>
          <w:szCs w:val="24"/>
        </w:rPr>
        <w:t xml:space="preserve">, </w:t>
      </w:r>
      <w:r w:rsidR="006F73FF">
        <w:rPr>
          <w:sz w:val="24"/>
          <w:szCs w:val="24"/>
        </w:rPr>
        <w:t xml:space="preserve">the </w:t>
      </w:r>
      <w:r w:rsidR="000E4201">
        <w:rPr>
          <w:sz w:val="24"/>
          <w:szCs w:val="24"/>
        </w:rPr>
        <w:t xml:space="preserve">vegetation and </w:t>
      </w:r>
      <w:r w:rsidR="006F73FF">
        <w:rPr>
          <w:sz w:val="24"/>
          <w:szCs w:val="24"/>
        </w:rPr>
        <w:t xml:space="preserve">the </w:t>
      </w:r>
      <w:r w:rsidR="000E4201">
        <w:rPr>
          <w:sz w:val="24"/>
          <w:szCs w:val="24"/>
        </w:rPr>
        <w:t xml:space="preserve">climate </w:t>
      </w:r>
      <w:r w:rsidR="00A84B22" w:rsidRPr="00086F1F">
        <w:rPr>
          <w:sz w:val="24"/>
          <w:szCs w:val="24"/>
        </w:rPr>
        <w:t>spatial data</w:t>
      </w:r>
      <w:r w:rsidR="000E4201">
        <w:rPr>
          <w:sz w:val="24"/>
          <w:szCs w:val="24"/>
        </w:rPr>
        <w:t>. The fire recurrence layer would indicate</w:t>
      </w:r>
      <w:r w:rsidR="00A84B22" w:rsidRPr="00086F1F">
        <w:rPr>
          <w:sz w:val="24"/>
          <w:szCs w:val="24"/>
        </w:rPr>
        <w:t xml:space="preserve"> how often the vegetation was burned over time</w:t>
      </w:r>
      <w:r w:rsidR="000E4201">
        <w:rPr>
          <w:sz w:val="24"/>
          <w:szCs w:val="24"/>
        </w:rPr>
        <w:t>, h</w:t>
      </w:r>
      <w:r w:rsidR="00A84B22" w:rsidRPr="00086F1F">
        <w:rPr>
          <w:sz w:val="24"/>
          <w:szCs w:val="24"/>
        </w:rPr>
        <w:t>elp</w:t>
      </w:r>
      <w:r w:rsidR="000E4201">
        <w:rPr>
          <w:sz w:val="24"/>
          <w:szCs w:val="24"/>
        </w:rPr>
        <w:t>ing to</w:t>
      </w:r>
      <w:r w:rsidR="00A84B22" w:rsidRPr="00086F1F">
        <w:rPr>
          <w:sz w:val="24"/>
          <w:szCs w:val="24"/>
        </w:rPr>
        <w:t xml:space="preserve"> </w:t>
      </w:r>
      <w:r w:rsidR="00FF022A" w:rsidRPr="00086F1F">
        <w:rPr>
          <w:sz w:val="24"/>
          <w:szCs w:val="24"/>
        </w:rPr>
        <w:t xml:space="preserve">describe </w:t>
      </w:r>
      <w:r w:rsidR="00A84B22" w:rsidRPr="00086F1F">
        <w:rPr>
          <w:sz w:val="24"/>
          <w:szCs w:val="24"/>
        </w:rPr>
        <w:t xml:space="preserve">the </w:t>
      </w:r>
      <w:r w:rsidR="00FF022A" w:rsidRPr="00086F1F">
        <w:rPr>
          <w:sz w:val="24"/>
          <w:szCs w:val="24"/>
        </w:rPr>
        <w:t>anthropogenic</w:t>
      </w:r>
      <w:r w:rsidR="00A84B22" w:rsidRPr="00086F1F">
        <w:rPr>
          <w:sz w:val="24"/>
          <w:szCs w:val="24"/>
        </w:rPr>
        <w:t xml:space="preserve"> fire regime for the study site, </w:t>
      </w:r>
      <w:r w:rsidR="00FF022A" w:rsidRPr="00086F1F">
        <w:rPr>
          <w:sz w:val="24"/>
          <w:szCs w:val="24"/>
        </w:rPr>
        <w:t xml:space="preserve">characterizing </w:t>
      </w:r>
      <w:r w:rsidR="00E63926">
        <w:rPr>
          <w:sz w:val="24"/>
          <w:szCs w:val="24"/>
        </w:rPr>
        <w:t>wildfire</w:t>
      </w:r>
      <w:r w:rsidR="00A84B22" w:rsidRPr="00086F1F">
        <w:rPr>
          <w:sz w:val="24"/>
          <w:szCs w:val="24"/>
        </w:rPr>
        <w:t xml:space="preserve"> in space (where</w:t>
      </w:r>
      <w:r w:rsidR="00FF022A" w:rsidRPr="00086F1F">
        <w:rPr>
          <w:sz w:val="24"/>
          <w:szCs w:val="24"/>
        </w:rPr>
        <w:t xml:space="preserve"> it burned</w:t>
      </w:r>
      <w:r w:rsidR="00A84B22" w:rsidRPr="00086F1F">
        <w:rPr>
          <w:sz w:val="24"/>
          <w:szCs w:val="24"/>
        </w:rPr>
        <w:t xml:space="preserve">), time (human-induced seasonality), and </w:t>
      </w:r>
      <w:r w:rsidR="009E36D2">
        <w:rPr>
          <w:sz w:val="24"/>
          <w:szCs w:val="24"/>
        </w:rPr>
        <w:t>extension</w:t>
      </w:r>
      <w:r w:rsidR="00A84B22" w:rsidRPr="00086F1F">
        <w:rPr>
          <w:sz w:val="24"/>
          <w:szCs w:val="24"/>
        </w:rPr>
        <w:t>.</w:t>
      </w:r>
      <w:r w:rsidRPr="00086F1F">
        <w:rPr>
          <w:sz w:val="24"/>
          <w:szCs w:val="24"/>
        </w:rPr>
        <w:t xml:space="preserve"> </w:t>
      </w:r>
      <w:r w:rsidR="000E4201">
        <w:rPr>
          <w:sz w:val="24"/>
          <w:szCs w:val="24"/>
        </w:rPr>
        <w:t xml:space="preserve"> </w:t>
      </w:r>
      <w:r w:rsidR="00E63926">
        <w:rPr>
          <w:sz w:val="24"/>
          <w:szCs w:val="24"/>
        </w:rPr>
        <w:t xml:space="preserve">The vegetation and climate data would be added to help </w:t>
      </w:r>
      <w:r w:rsidR="007632C0">
        <w:rPr>
          <w:sz w:val="24"/>
          <w:szCs w:val="24"/>
        </w:rPr>
        <w:t>charact</w:t>
      </w:r>
      <w:bookmarkStart w:id="2" w:name="_GoBack"/>
      <w:bookmarkEnd w:id="2"/>
      <w:r w:rsidR="007632C0">
        <w:rPr>
          <w:sz w:val="24"/>
          <w:szCs w:val="24"/>
        </w:rPr>
        <w:t xml:space="preserve">erize the modified fire regime and </w:t>
      </w:r>
      <w:r w:rsidR="00E63926">
        <w:rPr>
          <w:sz w:val="24"/>
          <w:szCs w:val="24"/>
        </w:rPr>
        <w:t xml:space="preserve">delimitate </w:t>
      </w:r>
      <w:r w:rsidR="006F73FF">
        <w:rPr>
          <w:sz w:val="24"/>
          <w:szCs w:val="24"/>
        </w:rPr>
        <w:t>wild</w:t>
      </w:r>
      <w:r w:rsidR="00E63926">
        <w:rPr>
          <w:sz w:val="24"/>
          <w:szCs w:val="24"/>
        </w:rPr>
        <w:t>fire management zones.</w:t>
      </w:r>
    </w:p>
    <w:sectPr w:rsidR="00405BC2" w:rsidRPr="0008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357F"/>
    <w:multiLevelType w:val="multilevel"/>
    <w:tmpl w:val="0C1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Antunes Daldegan">
    <w15:presenceInfo w15:providerId="None" w15:userId="Gabriel Antunes Dalde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CB"/>
    <w:rsid w:val="00003A07"/>
    <w:rsid w:val="00003CA4"/>
    <w:rsid w:val="0001304C"/>
    <w:rsid w:val="00040980"/>
    <w:rsid w:val="000521FA"/>
    <w:rsid w:val="00064722"/>
    <w:rsid w:val="00086F1F"/>
    <w:rsid w:val="000E4201"/>
    <w:rsid w:val="001D749C"/>
    <w:rsid w:val="001E3B25"/>
    <w:rsid w:val="001F5439"/>
    <w:rsid w:val="00234BF7"/>
    <w:rsid w:val="002464DB"/>
    <w:rsid w:val="00383299"/>
    <w:rsid w:val="00387698"/>
    <w:rsid w:val="003950CB"/>
    <w:rsid w:val="00405BC2"/>
    <w:rsid w:val="00450392"/>
    <w:rsid w:val="0045238E"/>
    <w:rsid w:val="00454855"/>
    <w:rsid w:val="00464F50"/>
    <w:rsid w:val="004C6336"/>
    <w:rsid w:val="005B52B8"/>
    <w:rsid w:val="005F7F21"/>
    <w:rsid w:val="00631270"/>
    <w:rsid w:val="00647E27"/>
    <w:rsid w:val="006769F4"/>
    <w:rsid w:val="006B4AFF"/>
    <w:rsid w:val="006C669D"/>
    <w:rsid w:val="006F73FF"/>
    <w:rsid w:val="007632C0"/>
    <w:rsid w:val="00792AEB"/>
    <w:rsid w:val="007E08BA"/>
    <w:rsid w:val="00812CC3"/>
    <w:rsid w:val="008F5570"/>
    <w:rsid w:val="0091336C"/>
    <w:rsid w:val="009939B2"/>
    <w:rsid w:val="009A10E7"/>
    <w:rsid w:val="009E36D2"/>
    <w:rsid w:val="00A84B22"/>
    <w:rsid w:val="00AA30A5"/>
    <w:rsid w:val="00AD2048"/>
    <w:rsid w:val="00BA0410"/>
    <w:rsid w:val="00C04A69"/>
    <w:rsid w:val="00C16571"/>
    <w:rsid w:val="00DC1373"/>
    <w:rsid w:val="00E55780"/>
    <w:rsid w:val="00E63926"/>
    <w:rsid w:val="00EC5FC7"/>
    <w:rsid w:val="00F35275"/>
    <w:rsid w:val="00F558B1"/>
    <w:rsid w:val="00F814BE"/>
    <w:rsid w:val="00F9015D"/>
    <w:rsid w:val="00FA45FC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4CE9"/>
  <w15:chartTrackingRefBased/>
  <w15:docId w15:val="{8686B6D3-8C13-4A25-B0DD-334A0D8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FC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47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E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D99B46AD</Template>
  <TotalTime>25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Geography, UC Santa Barbara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Gabriel Antunes Daldegan</cp:lastModifiedBy>
  <cp:revision>5</cp:revision>
  <dcterms:created xsi:type="dcterms:W3CDTF">2016-10-06T16:41:00Z</dcterms:created>
  <dcterms:modified xsi:type="dcterms:W3CDTF">2016-10-06T17:18:00Z</dcterms:modified>
</cp:coreProperties>
</file>